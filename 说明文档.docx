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方法说明：</w:t>
      </w:r>
    </w:p>
    <w:p>
      <w:pPr>
        <w:numPr>
          <w:ilvl w:val="0"/>
          <w:numId w:val="1"/>
        </w:numPr>
      </w:pPr>
      <w:bookmarkStart w:id="0" w:name="_Hlk145243381"/>
      <w:r>
        <w:rPr>
          <w:rFonts w:hint="eastAsia"/>
        </w:rPr>
        <w:t>Add2Milvus.py</w:t>
      </w:r>
    </w:p>
    <w:bookmarkEnd w:id="0"/>
    <w:p>
      <w:pPr>
        <w:ind w:firstLine="420"/>
      </w:pPr>
      <w:r>
        <w:rPr>
          <w:rFonts w:hint="eastAsia"/>
        </w:rPr>
        <w:t>提取视频关键帧，并将其保存在Frames文件夹中。读取视频关键帧并将其转换成特征向量，传入Milvus数据库中存储。</w:t>
      </w:r>
    </w:p>
    <w:p>
      <w:pPr>
        <w:numPr>
          <w:ilvl w:val="0"/>
          <w:numId w:val="1"/>
        </w:numPr>
      </w:pPr>
      <w:r>
        <w:t>Search</w:t>
      </w:r>
      <w:r>
        <w:rPr>
          <w:rFonts w:hint="eastAsia"/>
        </w:rPr>
        <w:t>.py</w:t>
      </w:r>
    </w:p>
    <w:p>
      <w:pPr>
        <w:ind w:firstLine="420" w:firstLineChars="200"/>
      </w:pPr>
      <w:r>
        <w:rPr>
          <w:rFonts w:hint="eastAsia"/>
        </w:rPr>
        <w:t>调用SearchVideoByOnePic方法进行以1张图片搜视频。</w:t>
      </w:r>
    </w:p>
    <w:p>
      <w:pPr>
        <w:pStyle w:val="9"/>
        <w:numPr>
          <w:ilvl w:val="0"/>
          <w:numId w:val="1"/>
        </w:numPr>
        <w:ind w:firstLineChars="0"/>
      </w:pPr>
      <w:r>
        <w:t>Add.py</w:t>
      </w:r>
      <w:r>
        <w:rPr>
          <w:rFonts w:hint="eastAsia"/>
        </w:rPr>
        <w:t xml:space="preserve"> </w:t>
      </w:r>
    </w:p>
    <w:p>
      <w:pPr>
        <w:pStyle w:val="9"/>
        <w:ind w:left="425" w:firstLine="0" w:firstLineChars="0"/>
      </w:pPr>
      <w:r>
        <w:rPr>
          <w:rFonts w:hint="eastAsia"/>
        </w:rPr>
        <w:t>调用add_videos2milvus方法增量更新视频，将增量视频的关键帧特征向量存储至Milvus数据库中。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 w:ascii="Microsoft YaHei UI" w:hAnsi="Microsoft YaHei UI" w:eastAsia="Microsoft YaHei UI" w:cs="宋体"/>
          <w:color w:val="000000"/>
          <w:kern w:val="0"/>
          <w:sz w:val="18"/>
          <w:szCs w:val="18"/>
        </w:rPr>
        <w:t>Delete.py</w:t>
      </w:r>
    </w:p>
    <w:p>
      <w:pPr>
        <w:ind w:firstLine="420" w:firstLineChars="200"/>
      </w:pPr>
      <w:r>
        <w:rPr>
          <w:rFonts w:hint="eastAsia"/>
        </w:rPr>
        <w:t>调用delete_frame_by_v_id方法根据视频i</w:t>
      </w:r>
      <w:r>
        <w:t>d</w:t>
      </w:r>
      <w:r>
        <w:rPr>
          <w:rFonts w:hint="eastAsia"/>
        </w:rPr>
        <w:t>列表删除Milvus数据库中相应的视频的关键帧的特征向量。</w:t>
      </w:r>
    </w:p>
    <w:tbl>
      <w:tblPr>
        <w:tblStyle w:val="6"/>
        <w:tblpPr w:leftFromText="180" w:rightFromText="180" w:vertAnchor="text" w:horzAnchor="page" w:tblpX="522" w:tblpY="886"/>
        <w:tblOverlap w:val="never"/>
        <w:tblW w:w="11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27"/>
        <w:gridCol w:w="2458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4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输入参数定义</w:t>
            </w:r>
          </w:p>
        </w:tc>
        <w:tc>
          <w:tcPr>
            <w:tcW w:w="4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输出参数定义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6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GetVideoFrames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获取视频关键帧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(视频路径列表)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v</w:t>
            </w:r>
            <w:r>
              <w:t>ideos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'video_id_list': v_id_list (视频id列表),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'video_path_list': videos_path_list(视频路径列表)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f</w:t>
            </w:r>
            <w:r>
              <w:t>rames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>'frame_id_list'</w:t>
            </w:r>
            <w:r>
              <w:rPr>
                <w:rFonts w:hint="eastAsia"/>
              </w:rPr>
              <w:t xml:space="preserve">: </w:t>
            </w:r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  <w:r>
              <w:t>,</w:t>
            </w:r>
          </w:p>
          <w:p>
            <w:r>
              <w:t>'frame_path_list'</w:t>
            </w:r>
            <w:r>
              <w:rPr>
                <w:rFonts w:hint="eastAsia"/>
              </w:rPr>
              <w:t xml:space="preserve">: </w:t>
            </w:r>
            <w:r>
              <w:t>frame_path_list</w:t>
            </w:r>
            <w:r>
              <w:rPr>
                <w:rFonts w:hint="eastAsia"/>
              </w:rPr>
              <w:t xml:space="preserve"> (关键帧路径列表)</w:t>
            </w:r>
            <w:r>
              <w:t>,</w:t>
            </w:r>
          </w:p>
          <w:p>
            <w:r>
              <w:t>'frame_pos</w:t>
            </w:r>
            <w:r>
              <w:rPr>
                <w:rFonts w:hint="eastAsia"/>
              </w:rPr>
              <w:t>i</w:t>
            </w:r>
            <w:r>
              <w:t>tion_list'</w:t>
            </w:r>
            <w:r>
              <w:rPr>
                <w:rFonts w:hint="eastAsia"/>
              </w:rPr>
              <w:t xml:space="preserve">: </w:t>
            </w:r>
            <w:r>
              <w:t>frame_position_list</w:t>
            </w:r>
            <w:r>
              <w:rPr>
                <w:rFonts w:hint="eastAsia"/>
              </w:rPr>
              <w:t xml:space="preserve"> (关键帧位置信息列表)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0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GetFramesFeature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t>批量获取视频关键帧特征向量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frame_path_list</w:t>
            </w:r>
          </w:p>
          <w:p>
            <w:r>
              <w:rPr>
                <w:rFonts w:hint="eastAsia"/>
              </w:rPr>
              <w:t>(视频关键帧路径列表)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feature_list (特征向量列表)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SearchVideoByOnePic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以图搜视频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  <w:p>
            <w:r>
              <w:rPr>
                <w:rFonts w:hint="eastAsia"/>
              </w:rPr>
              <w:t>pic_path</w:t>
            </w:r>
          </w:p>
          <w:p>
            <w:r>
              <w:rPr>
                <w:rFonts w:hint="eastAsia"/>
              </w:rPr>
              <w:t>(图片路径)</w:t>
            </w:r>
          </w:p>
          <w:p>
            <w:r>
              <w:rPr>
                <w:rFonts w:hint="eastAsia"/>
              </w:rPr>
              <w:t>Similarity</w:t>
            </w:r>
          </w:p>
          <w:p>
            <w:r>
              <w:rPr>
                <w:rFonts w:hint="eastAsia"/>
              </w:rPr>
              <w:t>(相似度阈值)</w:t>
            </w:r>
          </w:p>
          <w:p>
            <w:r>
              <w:rPr>
                <w:rFonts w:hint="eastAsia"/>
              </w:rPr>
              <w:t>Number</w:t>
            </w:r>
          </w:p>
          <w:p>
            <w:r>
              <w:rPr>
                <w:rFonts w:hint="eastAsia"/>
              </w:rPr>
              <w:t>(前N个视频)</w:t>
            </w:r>
          </w:p>
        </w:tc>
        <w:tc>
          <w:tcPr>
            <w:tcW w:w="4841" w:type="dxa"/>
            <w:vAlign w:val="center"/>
          </w:tcPr>
          <w:p>
            <w:r>
              <w:rPr>
                <w:rFonts w:hint="eastAsia"/>
              </w:rPr>
              <w:t>distance_list (相似度列表),</w:t>
            </w:r>
          </w:p>
          <w:p>
            <w:r>
              <w:t>frame_id_list</w:t>
            </w:r>
            <w:r>
              <w:rPr>
                <w:rFonts w:hint="eastAsia"/>
              </w:rPr>
              <w:t xml:space="preserve"> (关键帧id列表)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delete_frame_by_v_id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删除视频关键帧的特征向量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pPr>
              <w:wordWrap w:val="0"/>
            </w:pPr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v_ids</w:t>
            </w:r>
          </w:p>
          <w:p>
            <w:r>
              <w:rPr>
                <w:rFonts w:hint="eastAsia"/>
              </w:rPr>
              <w:t>(要删除视频的id列表)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 xml:space="preserve"> (被删除的视频关键帧的特征向量的数量)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4" w:hRule="atLeast"/>
        </w:trPr>
        <w:tc>
          <w:tcPr>
            <w:tcW w:w="2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add_videos2milvus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对新增视频进行插入操作，返回插入结果</w:t>
            </w:r>
          </w:p>
        </w:tc>
        <w:tc>
          <w:tcPr>
            <w:tcW w:w="2458" w:type="dxa"/>
            <w:vAlign w:val="center"/>
          </w:tcPr>
          <w:p>
            <w:r>
              <w:rPr>
                <w:rFonts w:hint="eastAsia"/>
              </w:rPr>
              <w:t>Collection</w:t>
            </w:r>
          </w:p>
          <w:p>
            <w:r>
              <w:rPr>
                <w:rFonts w:hint="eastAsia"/>
              </w:rPr>
              <w:t>(Milvus中的Collection)</w:t>
            </w:r>
          </w:p>
          <w:p>
            <w:r>
              <w:rPr>
                <w:rFonts w:hint="eastAsia"/>
              </w:rPr>
              <w:t>video_path_list</w:t>
            </w:r>
          </w:p>
          <w:p>
            <w:r>
              <w:rPr>
                <w:rFonts w:hint="eastAsia"/>
              </w:rPr>
              <w:t>(新增视频的路径列表)</w:t>
            </w:r>
          </w:p>
          <w:p>
            <w:r>
              <w:rPr>
                <w:rFonts w:hint="eastAsia"/>
              </w:rPr>
              <w:t>weight_path</w:t>
            </w:r>
          </w:p>
          <w:p>
            <w:r>
              <w:rPr>
                <w:rFonts w:hint="eastAsia"/>
              </w:rPr>
              <w:t>(提取特征向量模型路径)</w:t>
            </w:r>
          </w:p>
        </w:tc>
        <w:tc>
          <w:tcPr>
            <w:tcW w:w="4841" w:type="dxa"/>
            <w:vAlign w:val="center"/>
          </w:tcPr>
          <w:p>
            <w:r>
              <w:t>result</w:t>
            </w:r>
            <w:r>
              <w:rPr>
                <w:rFonts w:hint="eastAsia"/>
              </w:rPr>
              <w:t>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"video_path": video_path (视频路径),</w:t>
            </w:r>
          </w:p>
          <w:p>
            <w:r>
              <w:t>"isSuccess"</w:t>
            </w:r>
            <w:r>
              <w:rPr>
                <w:rFonts w:hint="eastAsia"/>
              </w:rPr>
              <w:t>: (True: 插入成功；False: 插入失败)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</w:rPr>
        <w:t>M</w:t>
      </w:r>
      <w:r>
        <w:t>ilvus</w:t>
      </w:r>
      <w:r>
        <w:rPr>
          <w:rFonts w:hint="eastAsia"/>
        </w:rPr>
        <w:t>数据库相关说明：</w:t>
      </w:r>
    </w:p>
    <w:p>
      <w:pPr>
        <w:ind w:firstLine="420"/>
      </w:pPr>
      <w:r>
        <w:rPr>
          <w:rFonts w:hint="eastAsia"/>
        </w:rPr>
        <w:t>版本：</w:t>
      </w: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版本</w:t>
      </w:r>
    </w:p>
    <w:p>
      <w:pPr>
        <w:ind w:firstLine="420"/>
      </w:pPr>
      <w:r>
        <w:rPr>
          <w:rFonts w:hint="eastAsia"/>
        </w:rPr>
        <w:t>使用方法：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安装docker</w:t>
      </w:r>
      <w:r>
        <w:t xml:space="preserve"> </w:t>
      </w:r>
      <w:r>
        <w:rPr>
          <w:rFonts w:hint="eastAsia"/>
        </w:rPr>
        <w:t>的Windows版本,下载网址：</w:t>
      </w:r>
      <w:r>
        <w:fldChar w:fldCharType="begin"/>
      </w:r>
      <w:r>
        <w:instrText xml:space="preserve">HYPERLINK "https://www.docker.com/"</w:instrText>
      </w:r>
      <w:r>
        <w:fldChar w:fldCharType="separate"/>
      </w:r>
      <w:r>
        <w:rPr>
          <w:rStyle w:val="8"/>
        </w:rPr>
        <w:t>https://www.docker.com/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安装Attu</w:t>
      </w:r>
      <w:r>
        <w:t>,</w:t>
      </w:r>
      <w:r>
        <w:rPr>
          <w:rFonts w:hint="eastAsia"/>
        </w:rPr>
        <w:t>下载网址：</w:t>
      </w:r>
      <w:r>
        <w:fldChar w:fldCharType="begin"/>
      </w:r>
      <w:r>
        <w:instrText xml:space="preserve">HYPERLINK "https://github.com/zilliztech/attu/blob/main/doc/zh-CN/attu_install-docker.md"</w:instrText>
      </w:r>
      <w:r>
        <w:fldChar w:fldCharType="separate"/>
      </w:r>
      <w:r>
        <w:rPr>
          <w:rStyle w:val="8"/>
        </w:rPr>
        <w:t>https://github.com/zilliztech/attu/blob/main/doc/zh-CN/attu_install-docker.md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进入milvus 目录后执行以下命令：</w:t>
      </w:r>
    </w:p>
    <w:p>
      <w:pPr>
        <w:pStyle w:val="9"/>
        <w:ind w:left="780" w:firstLine="0" w:firstLineChars="0"/>
      </w:pPr>
      <w:r>
        <w:t>docker-compose up -d</w:t>
      </w:r>
    </w:p>
    <w:p>
      <w:pPr>
        <w:pStyle w:val="9"/>
        <w:ind w:left="780" w:firstLine="0" w:firstLineChars="0"/>
      </w:pPr>
      <w:r>
        <w:rPr>
          <w:rFonts w:hint="eastAsia"/>
          <w:color w:val="FF0000"/>
          <w:lang w:val="en-US" w:eastAsia="zh-CN"/>
        </w:rPr>
        <w:t>首次启动：</w:t>
      </w:r>
      <w:r>
        <w:t xml:space="preserve">docker run --name </w:t>
      </w:r>
      <w:r>
        <w:rPr>
          <w:highlight w:val="yellow"/>
        </w:rPr>
        <w:t>attu</w:t>
      </w:r>
      <w:r>
        <w:t xml:space="preserve"> -p 8000:3000 -d -e MILVUS_URL=</w:t>
      </w:r>
      <w:r>
        <w:rPr>
          <w:color w:val="FF0000"/>
        </w:rPr>
        <w:t>{your machine IP}</w:t>
      </w:r>
      <w:r>
        <w:t xml:space="preserve"> zilliz/attu:latest</w:t>
      </w:r>
    </w:p>
    <w:p>
      <w:pPr>
        <w:pStyle w:val="9"/>
        <w:ind w:left="780" w:firstLine="0" w:firstLineChars="0"/>
        <w:rPr>
          <w:rFonts w:hint="eastAsia" w:eastAsiaTheme="minorEastAsia"/>
          <w:lang w:eastAsia="zh-CN"/>
        </w:rPr>
      </w:pPr>
      <w:r>
        <w:t>(</w:t>
      </w:r>
      <w:r>
        <w:rPr>
          <w:rFonts w:hint="eastAsia"/>
        </w:rPr>
        <w:t>红色部分替换为I</w:t>
      </w:r>
      <w:r>
        <w:t>P</w:t>
      </w:r>
      <w:r>
        <w:rPr>
          <w:rFonts w:hint="eastAsia"/>
        </w:rPr>
        <w:t>地址)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attu</w:t>
      </w:r>
      <w:r>
        <w:rPr>
          <w:rFonts w:hint="eastAsia"/>
          <w:lang w:val="en-US" w:eastAsia="zh-CN"/>
        </w:rPr>
        <w:t>为</w:t>
      </w:r>
      <w:bookmarkStart w:id="1" w:name="_GoBack"/>
      <w:bookmarkEnd w:id="1"/>
      <w:r>
        <w:rPr>
          <w:rFonts w:hint="eastAsia"/>
          <w:lang w:val="en-US" w:eastAsia="zh-CN"/>
        </w:rPr>
        <w:t>自定义的名字</w:t>
      </w:r>
      <w:r>
        <w:rPr>
          <w:rFonts w:hint="eastAsia"/>
          <w:lang w:eastAsia="zh-CN"/>
        </w:rPr>
        <w:t>）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后续启动：</w:t>
      </w:r>
      <w:r>
        <w:rPr>
          <w:rFonts w:hint="eastAsia"/>
        </w:rPr>
        <w:t xml:space="preserve">docker start </w:t>
      </w:r>
      <w:r>
        <w:rPr>
          <w:rFonts w:hint="eastAsia"/>
          <w:highlight w:val="yellow"/>
        </w:rPr>
        <w:t>attu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待处于以下运行状态后，创建并配置好M</w:t>
      </w:r>
      <w:r>
        <w:t>ysql</w:t>
      </w:r>
      <w:r>
        <w:rPr>
          <w:rFonts w:hint="eastAsia"/>
        </w:rPr>
        <w:t>数据库后，将待提取关键帧的视频放在</w:t>
      </w:r>
      <w:r>
        <w:t>Crawer_Video</w:t>
      </w:r>
      <w:r>
        <w:rPr>
          <w:rFonts w:hint="eastAsia"/>
        </w:rPr>
        <w:t>文件夹中，运行Add2Milvus.py，即可将所有视频的关键帧保存至Frame</w:t>
      </w:r>
      <w:r>
        <w:t>s</w:t>
      </w:r>
      <w:r>
        <w:rPr>
          <w:rFonts w:hint="eastAsia"/>
        </w:rPr>
        <w:t>文件夹下（该文件夹会自动生成），并对所有关键帧进行特征向量的提取并存储到M</w:t>
      </w:r>
      <w:r>
        <w:t>ilvus</w:t>
      </w:r>
      <w:r>
        <w:rPr>
          <w:rFonts w:hint="eastAsia"/>
        </w:rPr>
        <w:t>数据库中，然后便可以在At</w:t>
      </w:r>
      <w:r>
        <w:t>tu</w:t>
      </w:r>
      <w:r>
        <w:rPr>
          <w:rFonts w:hint="eastAsia"/>
        </w:rPr>
        <w:t>中查看(</w:t>
      </w:r>
      <w:r>
        <w:t>A</w:t>
      </w:r>
      <w:r>
        <w:rPr>
          <w:rFonts w:hint="eastAsia"/>
        </w:rPr>
        <w:t>ttu的账号为root</w:t>
      </w:r>
      <w:r>
        <w:t>,</w:t>
      </w:r>
      <w:r>
        <w:rPr>
          <w:rFonts w:hint="eastAsia"/>
        </w:rPr>
        <w:t>密码为1</w:t>
      </w:r>
      <w:r>
        <w:t>23456)</w:t>
      </w:r>
      <w:r>
        <w:rPr>
          <w:rFonts w:hint="eastAsia"/>
        </w:rPr>
        <w:t>。</w:t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3792220" cy="2145030"/>
            <wp:effectExtent l="0" t="0" r="0" b="7620"/>
            <wp:docPr id="148623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618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313" cy="2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jc w:val="left"/>
      </w:pPr>
      <w:r>
        <w:drawing>
          <wp:inline distT="0" distB="0" distL="0" distR="0">
            <wp:extent cx="5971540" cy="445135"/>
            <wp:effectExtent l="0" t="0" r="0" b="0"/>
            <wp:docPr id="114190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10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387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将待检索的的图片放至pic</w:t>
      </w:r>
      <w:r>
        <w:t>s</w:t>
      </w:r>
      <w:r>
        <w:rPr>
          <w:rFonts w:hint="eastAsia"/>
        </w:rPr>
        <w:t>文件夹下，修改图片路径并运行Se</w:t>
      </w:r>
      <w:r>
        <w:t>arch.py</w:t>
      </w:r>
      <w:r>
        <w:rPr>
          <w:rFonts w:hint="eastAsia"/>
        </w:rPr>
        <w:t>便可以进行以图搜视频。</w:t>
      </w:r>
    </w:p>
    <w:p>
      <w:pPr>
        <w:ind w:firstLine="420" w:firstLineChars="200"/>
      </w:pPr>
      <w:r>
        <w:rPr>
          <w:rFonts w:hint="eastAsia"/>
        </w:rPr>
        <w:t>数据库结构：</w:t>
      </w:r>
    </w:p>
    <w:p>
      <w:pPr>
        <w:ind w:firstLine="420" w:firstLineChars="200"/>
      </w:pPr>
      <w:r>
        <w:rPr>
          <w:rFonts w:hint="eastAsia"/>
        </w:rPr>
        <w:t>k</w:t>
      </w:r>
      <w:r>
        <w:t>ey_id</w:t>
      </w:r>
      <w:r>
        <w:rPr>
          <w:rFonts w:hint="eastAsia"/>
        </w:rPr>
        <w:t>为M</w:t>
      </w:r>
      <w:r>
        <w:t>ilvus</w:t>
      </w:r>
      <w:r>
        <w:rPr>
          <w:rFonts w:hint="eastAsia"/>
        </w:rPr>
        <w:t>数据库自带的主键,</w:t>
      </w:r>
    </w:p>
    <w:p>
      <w:pPr>
        <w:ind w:firstLine="420" w:firstLineChars="200"/>
      </w:pPr>
      <w:r>
        <w:t>frame_id</w:t>
      </w:r>
      <w:r>
        <w:rPr>
          <w:rFonts w:hint="eastAsia"/>
        </w:rPr>
        <w:t>为帧i</w:t>
      </w:r>
      <w:r>
        <w:t>d</w:t>
      </w:r>
      <w:r>
        <w:rPr>
          <w:rFonts w:hint="eastAsia"/>
        </w:rPr>
        <w:t>,（frame</w:t>
      </w:r>
      <w:r>
        <w:t>_id</w:t>
      </w:r>
      <w:r>
        <w:rPr>
          <w:rFonts w:hint="eastAsia"/>
        </w:rPr>
        <w:t>由video</w:t>
      </w:r>
      <w:r>
        <w:t>MD5</w:t>
      </w:r>
      <w:r>
        <w:rPr>
          <w:rFonts w:hint="eastAsia"/>
        </w:rPr>
        <w:t>和该帧的时间戳信息组成,</w:t>
      </w:r>
      <w:r>
        <w:t>videoMD5</w:t>
      </w:r>
      <w:r>
        <w:rPr>
          <w:rFonts w:hint="eastAsia"/>
        </w:rPr>
        <w:t>即video的M</w:t>
      </w:r>
      <w:r>
        <w:t>D5</w:t>
      </w:r>
      <w:r>
        <w:rPr>
          <w:rFonts w:hint="eastAsia"/>
        </w:rPr>
        <w:t>编码，也就是视频id）</w:t>
      </w:r>
    </w:p>
    <w:p>
      <w:pPr>
        <w:ind w:firstLine="420" w:firstLineChars="200"/>
      </w:pPr>
      <w:r>
        <w:rPr>
          <w:rFonts w:hint="eastAsia"/>
        </w:rPr>
        <w:t>embedding</w:t>
      </w:r>
      <w:r>
        <w:t>s</w:t>
      </w:r>
      <w:r>
        <w:rPr>
          <w:rFonts w:hint="eastAsia"/>
        </w:rPr>
        <w:t>为帧所对应的特征向量。</w:t>
      </w:r>
      <w:r>
        <w:br w:type="textWrapping"/>
      </w:r>
      <w:r>
        <w:drawing>
          <wp:inline distT="0" distB="0" distL="114300" distR="114300">
            <wp:extent cx="6633845" cy="24199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br w:type="page"/>
      </w:r>
    </w:p>
    <w:p>
      <w:r>
        <w:rPr>
          <w:rFonts w:hint="eastAsia"/>
        </w:rPr>
        <w:t>Mysql数据库相关说明：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数据库代码部分：</w:t>
      </w:r>
      <w:r>
        <w:t>mysql_utils.py</w:t>
      </w:r>
      <w:r>
        <w:rPr>
          <w:rFonts w:hint="eastAsia"/>
        </w:rPr>
        <w:t>：更换mysql</w:t>
      </w:r>
      <w:r>
        <w:t>_host</w:t>
      </w:r>
      <w:r>
        <w:rPr>
          <w:rFonts w:hint="eastAsia"/>
        </w:rPr>
        <w:t>、mysql</w:t>
      </w:r>
      <w:r>
        <w:t>_db</w:t>
      </w:r>
      <w:r>
        <w:rPr>
          <w:rFonts w:hint="eastAsia"/>
        </w:rPr>
        <w:t>、mysql</w:t>
      </w:r>
      <w:r>
        <w:t>_user</w:t>
      </w:r>
      <w:r>
        <w:rPr>
          <w:rFonts w:hint="eastAsia"/>
        </w:rPr>
        <w:t>、mysql</w:t>
      </w:r>
      <w:r>
        <w:t>_pwd</w:t>
      </w:r>
    </w:p>
    <w:p>
      <w:pPr>
        <w:jc w:val="center"/>
      </w:pPr>
      <w:r>
        <w:drawing>
          <wp:inline distT="0" distB="0" distL="0" distR="0">
            <wp:extent cx="2737485" cy="965200"/>
            <wp:effectExtent l="0" t="0" r="5715" b="6350"/>
            <wp:docPr id="161142657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26579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t="7111" b="7111"/>
                    <a:stretch>
                      <a:fillRect/>
                    </a:stretch>
                  </pic:blipFill>
                  <pic:spPr>
                    <a:xfrm>
                      <a:off x="0" y="0"/>
                      <a:ext cx="2742004" cy="9665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通过可视化数据库软件（如：Navicat）手动建立</w:t>
      </w:r>
      <w:r>
        <w:rPr>
          <w:rFonts w:hint="eastAsia"/>
        </w:rPr>
        <w:t>mysql数据库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videos数据库包括三个表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各表具体设置如下：</w:t>
      </w:r>
    </w:p>
    <w:p>
      <w:pPr>
        <w:jc w:val="center"/>
      </w:pPr>
      <w:r>
        <w:drawing>
          <wp:inline distT="0" distB="0" distL="0" distR="0">
            <wp:extent cx="1587500" cy="951865"/>
            <wp:effectExtent l="0" t="0" r="12700" b="635"/>
            <wp:docPr id="1570930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3081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t="3116" r="27829" b="3426"/>
                    <a:stretch>
                      <a:fillRect/>
                    </a:stretch>
                  </pic:blipFill>
                  <pic:spPr>
                    <a:xfrm>
                      <a:off x="0" y="0"/>
                      <a:ext cx="1588180" cy="952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frame表</w:t>
      </w:r>
    </w:p>
    <w:p>
      <w:pPr>
        <w:jc w:val="center"/>
      </w:pPr>
      <w:r>
        <w:drawing>
          <wp:inline distT="0" distB="0" distL="0" distR="0">
            <wp:extent cx="5200650" cy="844550"/>
            <wp:effectExtent l="0" t="0" r="0" b="12700"/>
            <wp:docPr id="130386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005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96" b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frame</w:t>
      </w:r>
      <w:r>
        <w:t>_video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868670" cy="939800"/>
            <wp:effectExtent l="0" t="0" r="17780" b="12700"/>
            <wp:docPr id="1877151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131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948" cy="9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firstLineChars="0"/>
      </w:pPr>
      <w:r>
        <w:rPr>
          <w:rFonts w:hint="eastAsia"/>
        </w:rPr>
        <w:t>v</w:t>
      </w:r>
      <w:r>
        <w:t>ideo</w:t>
      </w:r>
      <w:r>
        <w:rPr>
          <w:rFonts w:hint="eastAsia"/>
        </w:rPr>
        <w:t>表</w:t>
      </w:r>
    </w:p>
    <w:p>
      <w:pPr>
        <w:jc w:val="center"/>
      </w:pPr>
      <w:r>
        <w:drawing>
          <wp:inline distT="0" distB="0" distL="0" distR="0">
            <wp:extent cx="5996940" cy="927100"/>
            <wp:effectExtent l="0" t="0" r="3810" b="6350"/>
            <wp:docPr id="1365431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104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610" cy="9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D20D2"/>
    <w:multiLevelType w:val="multilevel"/>
    <w:tmpl w:val="09CD20D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5D058D6"/>
    <w:multiLevelType w:val="multilevel"/>
    <w:tmpl w:val="25D058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9D111D6"/>
    <w:multiLevelType w:val="singleLevel"/>
    <w:tmpl w:val="29D111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lN2QzYTUwOTBiODkyNzEwOTJiYzczNzA0OGY4MDYifQ=="/>
  </w:docVars>
  <w:rsids>
    <w:rsidRoot w:val="00A71D10"/>
    <w:rsid w:val="000A59B2"/>
    <w:rsid w:val="00210767"/>
    <w:rsid w:val="0021582D"/>
    <w:rsid w:val="00281A9D"/>
    <w:rsid w:val="00286256"/>
    <w:rsid w:val="0045449B"/>
    <w:rsid w:val="00473390"/>
    <w:rsid w:val="00576B45"/>
    <w:rsid w:val="005D697B"/>
    <w:rsid w:val="005F346F"/>
    <w:rsid w:val="005F7171"/>
    <w:rsid w:val="006F7B5C"/>
    <w:rsid w:val="0072779C"/>
    <w:rsid w:val="007B7A6B"/>
    <w:rsid w:val="0092166A"/>
    <w:rsid w:val="0094129C"/>
    <w:rsid w:val="009F4F80"/>
    <w:rsid w:val="00A3486C"/>
    <w:rsid w:val="00A71D10"/>
    <w:rsid w:val="00A75668"/>
    <w:rsid w:val="00AC025E"/>
    <w:rsid w:val="00C03AA7"/>
    <w:rsid w:val="00C238E6"/>
    <w:rsid w:val="00CE68C2"/>
    <w:rsid w:val="00D4574E"/>
    <w:rsid w:val="00D91498"/>
    <w:rsid w:val="00E676BE"/>
    <w:rsid w:val="00E76040"/>
    <w:rsid w:val="00E86B47"/>
    <w:rsid w:val="00F20E53"/>
    <w:rsid w:val="00FF6EE6"/>
    <w:rsid w:val="04692638"/>
    <w:rsid w:val="06334561"/>
    <w:rsid w:val="06DD6323"/>
    <w:rsid w:val="0A1740B2"/>
    <w:rsid w:val="0D562B05"/>
    <w:rsid w:val="0FCC5CBB"/>
    <w:rsid w:val="1A4A30AE"/>
    <w:rsid w:val="1BB03257"/>
    <w:rsid w:val="1CB23E66"/>
    <w:rsid w:val="1E271703"/>
    <w:rsid w:val="2B9F27FF"/>
    <w:rsid w:val="2BDD5AC0"/>
    <w:rsid w:val="2FD609D6"/>
    <w:rsid w:val="31EB2267"/>
    <w:rsid w:val="33E40F52"/>
    <w:rsid w:val="37BF42AC"/>
    <w:rsid w:val="38105D2B"/>
    <w:rsid w:val="391135B6"/>
    <w:rsid w:val="3B2A6E91"/>
    <w:rsid w:val="407F58F4"/>
    <w:rsid w:val="409F7D44"/>
    <w:rsid w:val="476A59D5"/>
    <w:rsid w:val="482C7E46"/>
    <w:rsid w:val="4F132029"/>
    <w:rsid w:val="53D864F7"/>
    <w:rsid w:val="593D7548"/>
    <w:rsid w:val="5A0C1B4F"/>
    <w:rsid w:val="5CFA07AE"/>
    <w:rsid w:val="6F4D48CF"/>
    <w:rsid w:val="730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cs="宋体"/>
      <w:sz w:val="24"/>
      <w:szCs w:val="24"/>
    </w:rPr>
  </w:style>
  <w:style w:type="character" w:customStyle="1" w:styleId="11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1819</Characters>
  <Lines>15</Lines>
  <Paragraphs>4</Paragraphs>
  <TotalTime>136</TotalTime>
  <ScaleCrop>false</ScaleCrop>
  <LinksUpToDate>false</LinksUpToDate>
  <CharactersWithSpaces>2133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2023-09-09T10:56:00Z</dcterms:created>
  <dc:creator>11617</dc:creator>
  <cp:lastModifiedBy>一朵白云</cp:lastModifiedBy>
  <dcterms:modified xsi:type="dcterms:W3CDTF">2023-10-18T12:58:29Z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D639B74DBB8B49BB94A1324ACEA0739A_12</vt:lpwstr>
  </property>
</Properties>
</file>